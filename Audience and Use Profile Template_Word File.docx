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09E4" w14:textId="77777777" w:rsidR="00441ADE" w:rsidRDefault="00F97322">
      <w:pPr>
        <w:pStyle w:val="BodyText"/>
        <w:spacing w:before="686"/>
      </w:pPr>
      <w:r>
        <w:rPr>
          <w:color w:val="231F20"/>
          <w:w w:val="95"/>
        </w:rPr>
        <w:t>Audience Identity and Needs</w:t>
      </w:r>
    </w:p>
    <w:p w14:paraId="0D413C2F" w14:textId="77777777" w:rsidR="00441ADE" w:rsidRDefault="00F97322">
      <w:pPr>
        <w:tabs>
          <w:tab w:val="left" w:pos="5294"/>
          <w:tab w:val="left" w:pos="6338"/>
          <w:tab w:val="left" w:pos="6520"/>
          <w:tab w:val="left" w:pos="7415"/>
          <w:tab w:val="left" w:pos="8329"/>
        </w:tabs>
        <w:spacing w:before="93" w:line="340" w:lineRule="auto"/>
        <w:ind w:left="456" w:right="688"/>
        <w:jc w:val="both"/>
        <w:rPr>
          <w:i/>
          <w:sz w:val="19"/>
        </w:rPr>
      </w:pPr>
      <w:r>
        <w:rPr>
          <w:color w:val="231F20"/>
          <w:w w:val="95"/>
          <w:sz w:val="19"/>
        </w:rPr>
        <w:t>Primary</w:t>
      </w:r>
      <w:r>
        <w:rPr>
          <w:color w:val="231F20"/>
          <w:spacing w:val="-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audience:</w:t>
      </w:r>
      <w:r>
        <w:rPr>
          <w:color w:val="231F20"/>
          <w:w w:val="95"/>
          <w:sz w:val="19"/>
          <w:u w:val="single" w:color="231F20"/>
        </w:rPr>
        <w:t xml:space="preserve"> </w:t>
      </w:r>
      <w:bookmarkStart w:id="0" w:name="_GoBack"/>
      <w:bookmarkEnd w:id="0"/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(name, title)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Secondary</w:t>
      </w:r>
      <w:r>
        <w:rPr>
          <w:color w:val="231F20"/>
          <w:spacing w:val="7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audience: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</w:rPr>
        <w:t xml:space="preserve"> </w:t>
      </w:r>
      <w:r>
        <w:rPr>
          <w:color w:val="231F20"/>
          <w:w w:val="95"/>
          <w:sz w:val="19"/>
        </w:rPr>
        <w:t>Relationship: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(client, employer,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Purpose</w:t>
      </w:r>
      <w:r>
        <w:rPr>
          <w:color w:val="231F20"/>
          <w:spacing w:val="-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-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(instruct, persuade,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Intended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(perform</w:t>
      </w:r>
      <w:r>
        <w:rPr>
          <w:i/>
          <w:color w:val="231F20"/>
          <w:spacing w:val="-28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a</w:t>
      </w:r>
      <w:r>
        <w:rPr>
          <w:i/>
          <w:color w:val="231F20"/>
          <w:spacing w:val="-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task,</w:t>
      </w:r>
      <w:r>
        <w:rPr>
          <w:i/>
          <w:color w:val="231F20"/>
          <w:spacing w:val="-28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solve</w:t>
      </w:r>
      <w:r>
        <w:rPr>
          <w:i/>
          <w:color w:val="231F20"/>
          <w:spacing w:val="-28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a</w:t>
      </w:r>
      <w:r>
        <w:rPr>
          <w:i/>
          <w:color w:val="231F20"/>
          <w:spacing w:val="-28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problem,</w:t>
      </w:r>
      <w:r>
        <w:rPr>
          <w:i/>
          <w:color w:val="231F20"/>
          <w:spacing w:val="-28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other)</w:t>
      </w:r>
    </w:p>
    <w:p w14:paraId="1AAE8E13" w14:textId="77777777" w:rsidR="00441ADE" w:rsidRDefault="00F97322">
      <w:pPr>
        <w:tabs>
          <w:tab w:val="left" w:pos="6402"/>
        </w:tabs>
        <w:spacing w:line="218" w:lineRule="exact"/>
        <w:ind w:left="456"/>
        <w:rPr>
          <w:i/>
          <w:sz w:val="19"/>
        </w:rPr>
      </w:pPr>
      <w:r>
        <w:rPr>
          <w:color w:val="231F20"/>
          <w:w w:val="95"/>
          <w:sz w:val="19"/>
        </w:rPr>
        <w:t>Technical</w:t>
      </w:r>
      <w:r>
        <w:rPr>
          <w:color w:val="231F20"/>
          <w:spacing w:val="-32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background: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(layperson, expert,</w:t>
      </w:r>
      <w:r>
        <w:rPr>
          <w:i/>
          <w:color w:val="231F20"/>
          <w:spacing w:val="-1"/>
          <w:w w:val="90"/>
          <w:sz w:val="19"/>
          <w:u w:val="single" w:color="231F20"/>
        </w:rPr>
        <w:t xml:space="preserve"> </w:t>
      </w:r>
      <w:r>
        <w:rPr>
          <w:i/>
          <w:color w:val="231F20"/>
          <w:w w:val="90"/>
          <w:sz w:val="19"/>
          <w:u w:val="single" w:color="231F20"/>
        </w:rPr>
        <w:t>other)</w:t>
      </w:r>
    </w:p>
    <w:p w14:paraId="358D2ED1" w14:textId="77777777" w:rsidR="00441ADE" w:rsidRDefault="00F97322">
      <w:pPr>
        <w:tabs>
          <w:tab w:val="left" w:pos="5557"/>
          <w:tab w:val="left" w:pos="5599"/>
          <w:tab w:val="left" w:pos="8227"/>
        </w:tabs>
        <w:spacing w:before="91" w:line="340" w:lineRule="auto"/>
        <w:ind w:left="456" w:right="705"/>
        <w:jc w:val="both"/>
        <w:rPr>
          <w:i/>
          <w:sz w:val="19"/>
        </w:rPr>
      </w:pPr>
      <w:r>
        <w:rPr>
          <w:color w:val="231F20"/>
          <w:w w:val="95"/>
          <w:sz w:val="19"/>
        </w:rPr>
        <w:t>Prior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knowledge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about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topic: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(knows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nothing,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a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few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details,</w:t>
      </w:r>
      <w:r>
        <w:rPr>
          <w:i/>
          <w:color w:val="231F20"/>
          <w:spacing w:val="-25"/>
          <w:w w:val="95"/>
          <w:sz w:val="19"/>
          <w:u w:val="single" w:color="231F20"/>
        </w:rPr>
        <w:t xml:space="preserve"> </w:t>
      </w:r>
      <w:r>
        <w:rPr>
          <w:i/>
          <w:color w:val="231F20"/>
          <w:spacing w:val="-3"/>
          <w:w w:val="95"/>
          <w:sz w:val="19"/>
          <w:u w:val="single" w:color="231F20"/>
        </w:rPr>
        <w:t>other)</w:t>
      </w:r>
      <w:r>
        <w:rPr>
          <w:i/>
          <w:color w:val="231F20"/>
          <w:spacing w:val="-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Additional</w:t>
      </w:r>
      <w:r>
        <w:rPr>
          <w:color w:val="231F20"/>
          <w:spacing w:val="-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information</w:t>
      </w:r>
      <w:r>
        <w:rPr>
          <w:color w:val="231F20"/>
          <w:spacing w:val="-2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needed: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(background,</w:t>
      </w:r>
      <w:r>
        <w:rPr>
          <w:i/>
          <w:color w:val="231F20"/>
          <w:spacing w:val="-31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only</w:t>
      </w:r>
      <w:r>
        <w:rPr>
          <w:i/>
          <w:color w:val="231F20"/>
          <w:spacing w:val="-31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bare</w:t>
      </w:r>
      <w:r>
        <w:rPr>
          <w:i/>
          <w:color w:val="231F20"/>
          <w:spacing w:val="-32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facts,</w:t>
      </w:r>
      <w:r>
        <w:rPr>
          <w:i/>
          <w:color w:val="231F20"/>
          <w:spacing w:val="-31"/>
          <w:w w:val="95"/>
          <w:sz w:val="19"/>
          <w:u w:val="single" w:color="231F20"/>
        </w:rPr>
        <w:t xml:space="preserve"> </w:t>
      </w:r>
      <w:r>
        <w:rPr>
          <w:i/>
          <w:color w:val="231F20"/>
          <w:spacing w:val="-3"/>
          <w:w w:val="95"/>
          <w:sz w:val="19"/>
          <w:u w:val="single" w:color="231F20"/>
        </w:rPr>
        <w:t>other)</w:t>
      </w:r>
      <w:r>
        <w:rPr>
          <w:i/>
          <w:color w:val="231F20"/>
          <w:spacing w:val="-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Probable</w:t>
      </w:r>
      <w:r>
        <w:rPr>
          <w:color w:val="231F20"/>
          <w:spacing w:val="-31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questions: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spacing w:val="-17"/>
          <w:w w:val="90"/>
          <w:sz w:val="19"/>
          <w:u w:val="single" w:color="231F20"/>
        </w:rPr>
        <w:t>?</w:t>
      </w:r>
    </w:p>
    <w:p w14:paraId="0449DF72" w14:textId="77777777" w:rsidR="00441ADE" w:rsidRDefault="00F97322">
      <w:pPr>
        <w:tabs>
          <w:tab w:val="left" w:pos="8227"/>
        </w:tabs>
        <w:spacing w:line="218" w:lineRule="exact"/>
        <w:ind w:left="2022"/>
        <w:rPr>
          <w:i/>
          <w:sz w:val="19"/>
        </w:rPr>
      </w:pPr>
      <w:r>
        <w:rPr>
          <w:i/>
          <w:color w:val="231F20"/>
          <w:w w:val="79"/>
          <w:sz w:val="19"/>
          <w:u w:val="single" w:color="231F20"/>
        </w:rPr>
        <w:t xml:space="preserve"> </w:t>
      </w:r>
      <w:r>
        <w:rPr>
          <w:i/>
          <w:color w:val="231F20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?</w:t>
      </w:r>
    </w:p>
    <w:p w14:paraId="210DD1E3" w14:textId="77777777" w:rsidR="00441ADE" w:rsidRDefault="00F97322">
      <w:pPr>
        <w:tabs>
          <w:tab w:val="left" w:pos="8227"/>
        </w:tabs>
        <w:spacing w:before="92"/>
        <w:ind w:left="2022"/>
        <w:rPr>
          <w:i/>
          <w:sz w:val="19"/>
        </w:rPr>
      </w:pPr>
      <w:r>
        <w:rPr>
          <w:i/>
          <w:color w:val="231F20"/>
          <w:w w:val="79"/>
          <w:sz w:val="19"/>
          <w:u w:val="single" w:color="231F20"/>
        </w:rPr>
        <w:t xml:space="preserve"> </w:t>
      </w:r>
      <w:r>
        <w:rPr>
          <w:i/>
          <w:color w:val="231F20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?</w:t>
      </w:r>
    </w:p>
    <w:p w14:paraId="2A39B128" w14:textId="77777777" w:rsidR="00441ADE" w:rsidRDefault="00F97322">
      <w:pPr>
        <w:tabs>
          <w:tab w:val="left" w:pos="8227"/>
        </w:tabs>
        <w:spacing w:before="91"/>
        <w:ind w:left="2022"/>
        <w:rPr>
          <w:i/>
          <w:sz w:val="19"/>
        </w:rPr>
      </w:pPr>
      <w:r>
        <w:rPr>
          <w:i/>
          <w:color w:val="231F20"/>
          <w:w w:val="79"/>
          <w:sz w:val="19"/>
          <w:u w:val="single" w:color="231F20"/>
        </w:rPr>
        <w:t xml:space="preserve"> </w:t>
      </w:r>
      <w:r>
        <w:rPr>
          <w:i/>
          <w:color w:val="231F20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?</w:t>
      </w:r>
    </w:p>
    <w:p w14:paraId="024E0E26" w14:textId="77777777" w:rsidR="00441ADE" w:rsidRDefault="00F97322">
      <w:pPr>
        <w:pStyle w:val="BodyText"/>
        <w:spacing w:before="200"/>
        <w:jc w:val="both"/>
      </w:pPr>
      <w:r>
        <w:rPr>
          <w:color w:val="231F20"/>
          <w:w w:val="95"/>
        </w:rPr>
        <w:t>Audience’s Probable Attitude and Personality</w:t>
      </w:r>
    </w:p>
    <w:p w14:paraId="07816747" w14:textId="77777777" w:rsidR="00441ADE" w:rsidRDefault="00F97322">
      <w:pPr>
        <w:tabs>
          <w:tab w:val="left" w:pos="5244"/>
          <w:tab w:val="left" w:pos="5483"/>
          <w:tab w:val="left" w:pos="6169"/>
          <w:tab w:val="left" w:pos="6275"/>
          <w:tab w:val="left" w:pos="6518"/>
          <w:tab w:val="left" w:pos="8329"/>
        </w:tabs>
        <w:spacing w:before="94" w:line="340" w:lineRule="auto"/>
        <w:ind w:left="456" w:right="688"/>
        <w:jc w:val="both"/>
        <w:rPr>
          <w:sz w:val="19"/>
        </w:rPr>
      </w:pPr>
      <w:r>
        <w:rPr>
          <w:color w:val="231F20"/>
          <w:sz w:val="19"/>
        </w:rPr>
        <w:t>Attitude</w:t>
      </w:r>
      <w:r>
        <w:rPr>
          <w:color w:val="231F20"/>
          <w:spacing w:val="-35"/>
          <w:sz w:val="19"/>
        </w:rPr>
        <w:t xml:space="preserve"> </w:t>
      </w:r>
      <w:r>
        <w:rPr>
          <w:color w:val="231F20"/>
          <w:sz w:val="19"/>
        </w:rPr>
        <w:t>toward</w:t>
      </w:r>
      <w:r>
        <w:rPr>
          <w:color w:val="231F20"/>
          <w:spacing w:val="-34"/>
          <w:sz w:val="19"/>
        </w:rPr>
        <w:t xml:space="preserve"> </w:t>
      </w:r>
      <w:r>
        <w:rPr>
          <w:color w:val="231F20"/>
          <w:sz w:val="19"/>
        </w:rPr>
        <w:t>topic:</w:t>
      </w:r>
      <w:r>
        <w:rPr>
          <w:color w:val="231F20"/>
          <w:sz w:val="19"/>
          <w:u w:val="single" w:color="231F20"/>
        </w:rPr>
        <w:t xml:space="preserve"> </w:t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(indifferent,</w:t>
      </w:r>
      <w:r>
        <w:rPr>
          <w:i/>
          <w:color w:val="231F20"/>
          <w:spacing w:val="-3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skeptical,</w:t>
      </w:r>
      <w:r>
        <w:rPr>
          <w:i/>
          <w:color w:val="231F20"/>
          <w:spacing w:val="-36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other)</w:t>
      </w:r>
      <w:r>
        <w:rPr>
          <w:i/>
          <w:color w:val="231F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Probable</w:t>
      </w:r>
      <w:r>
        <w:rPr>
          <w:color w:val="231F20"/>
          <w:spacing w:val="-2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objections: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(cost,</w:t>
      </w:r>
      <w:r>
        <w:rPr>
          <w:i/>
          <w:color w:val="231F20"/>
          <w:spacing w:val="-3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time,</w:t>
      </w:r>
      <w:r>
        <w:rPr>
          <w:i/>
          <w:color w:val="231F20"/>
          <w:spacing w:val="-34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none,</w:t>
      </w:r>
      <w:r>
        <w:rPr>
          <w:i/>
          <w:color w:val="231F20"/>
          <w:spacing w:val="-3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other)</w:t>
      </w:r>
      <w:r>
        <w:rPr>
          <w:i/>
          <w:color w:val="231F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Probable</w:t>
      </w:r>
      <w:r>
        <w:rPr>
          <w:color w:val="231F20"/>
          <w:spacing w:val="-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attitude</w:t>
      </w:r>
      <w:r>
        <w:rPr>
          <w:color w:val="231F20"/>
          <w:spacing w:val="-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toward</w:t>
      </w:r>
      <w:r>
        <w:rPr>
          <w:color w:val="231F20"/>
          <w:spacing w:val="-17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16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writer: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(intimidated, hostile, receptive,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Organizational</w:t>
      </w:r>
      <w:r>
        <w:rPr>
          <w:color w:val="231F20"/>
          <w:spacing w:val="1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climate:</w:t>
      </w:r>
      <w:r>
        <w:rPr>
          <w:color w:val="231F20"/>
          <w:spacing w:val="-6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</w:rPr>
        <w:t xml:space="preserve"> </w:t>
      </w:r>
      <w:r>
        <w:rPr>
          <w:color w:val="231F20"/>
          <w:w w:val="95"/>
          <w:sz w:val="19"/>
        </w:rPr>
        <w:t>Persons</w:t>
      </w:r>
      <w:r>
        <w:rPr>
          <w:color w:val="231F20"/>
          <w:spacing w:val="-3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most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affected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by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document:</w:t>
      </w:r>
      <w:r>
        <w:rPr>
          <w:color w:val="231F20"/>
          <w:spacing w:val="7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</w:rPr>
        <w:t xml:space="preserve"> </w:t>
      </w:r>
      <w:r>
        <w:rPr>
          <w:color w:val="231F20"/>
          <w:w w:val="90"/>
          <w:sz w:val="19"/>
        </w:rPr>
        <w:t>Temperament:</w:t>
      </w:r>
      <w:r>
        <w:rPr>
          <w:color w:val="231F20"/>
          <w:w w:val="90"/>
          <w:sz w:val="19"/>
          <w:u w:val="single" w:color="231F20"/>
        </w:rPr>
        <w:t xml:space="preserve"> </w:t>
      </w:r>
      <w:r>
        <w:rPr>
          <w:color w:val="231F20"/>
          <w:w w:val="90"/>
          <w:sz w:val="19"/>
          <w:u w:val="single" w:color="231F20"/>
        </w:rPr>
        <w:tab/>
      </w:r>
      <w:r>
        <w:rPr>
          <w:color w:val="231F20"/>
          <w:w w:val="90"/>
          <w:sz w:val="19"/>
          <w:u w:val="single" w:color="231F20"/>
        </w:rPr>
        <w:tab/>
      </w:r>
      <w:r>
        <w:rPr>
          <w:color w:val="231F20"/>
          <w:w w:val="90"/>
          <w:sz w:val="19"/>
          <w:u w:val="single" w:color="231F20"/>
        </w:rPr>
        <w:tab/>
      </w:r>
      <w:r>
        <w:rPr>
          <w:color w:val="231F20"/>
          <w:w w:val="90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(cautious, impatient,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Probable</w:t>
      </w:r>
      <w:r>
        <w:rPr>
          <w:color w:val="231F20"/>
          <w:spacing w:val="-25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reaction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(resistance,</w:t>
      </w:r>
      <w:r>
        <w:rPr>
          <w:i/>
          <w:color w:val="231F20"/>
          <w:spacing w:val="-36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approval,</w:t>
      </w:r>
      <w:r>
        <w:rPr>
          <w:i/>
          <w:color w:val="231F20"/>
          <w:spacing w:val="-35"/>
          <w:w w:val="95"/>
          <w:sz w:val="19"/>
          <w:u w:val="single" w:color="231F20"/>
        </w:rPr>
        <w:t xml:space="preserve"> </w:t>
      </w:r>
      <w:r>
        <w:rPr>
          <w:i/>
          <w:color w:val="231F20"/>
          <w:spacing w:val="-3"/>
          <w:w w:val="95"/>
          <w:sz w:val="19"/>
          <w:u w:val="single" w:color="231F20"/>
        </w:rPr>
        <w:t>anger,</w:t>
      </w:r>
      <w:r>
        <w:rPr>
          <w:i/>
          <w:color w:val="231F20"/>
          <w:spacing w:val="-36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guilt,</w:t>
      </w:r>
      <w:r>
        <w:rPr>
          <w:i/>
          <w:color w:val="231F20"/>
          <w:spacing w:val="-3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other)</w:t>
      </w:r>
      <w:r>
        <w:rPr>
          <w:i/>
          <w:color w:val="231F20"/>
          <w:w w:val="95"/>
          <w:sz w:val="19"/>
        </w:rPr>
        <w:t xml:space="preserve"> </w:t>
      </w:r>
      <w:r>
        <w:rPr>
          <w:color w:val="231F20"/>
          <w:w w:val="90"/>
          <w:sz w:val="19"/>
        </w:rPr>
        <w:t>Risk of alienating</w:t>
      </w:r>
      <w:r>
        <w:rPr>
          <w:color w:val="231F20"/>
          <w:spacing w:val="-18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anyone:</w:t>
      </w:r>
      <w:r>
        <w:rPr>
          <w:color w:val="231F20"/>
          <w:spacing w:val="4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</w:p>
    <w:p w14:paraId="0A63CD5D" w14:textId="77777777" w:rsidR="00441ADE" w:rsidRDefault="00F97322">
      <w:pPr>
        <w:pStyle w:val="BodyText"/>
        <w:spacing w:before="106"/>
      </w:pPr>
      <w:r>
        <w:rPr>
          <w:color w:val="231F20"/>
          <w:w w:val="95"/>
        </w:rPr>
        <w:t>Audience Expectations about the Document</w:t>
      </w:r>
    </w:p>
    <w:p w14:paraId="31CA2698" w14:textId="77777777" w:rsidR="00441ADE" w:rsidRDefault="00F97322">
      <w:pPr>
        <w:tabs>
          <w:tab w:val="left" w:pos="4882"/>
          <w:tab w:val="left" w:pos="5476"/>
          <w:tab w:val="left" w:pos="5663"/>
          <w:tab w:val="left" w:pos="5716"/>
          <w:tab w:val="left" w:pos="5863"/>
          <w:tab w:val="left" w:pos="6106"/>
          <w:tab w:val="left" w:pos="8329"/>
        </w:tabs>
        <w:spacing w:before="93" w:line="340" w:lineRule="auto"/>
        <w:ind w:left="456" w:right="688"/>
        <w:jc w:val="both"/>
        <w:rPr>
          <w:sz w:val="19"/>
        </w:rPr>
      </w:pPr>
      <w:r>
        <w:rPr>
          <w:color w:val="231F20"/>
          <w:w w:val="95"/>
          <w:sz w:val="19"/>
        </w:rPr>
        <w:t>Reason</w:t>
      </w:r>
      <w:r>
        <w:rPr>
          <w:color w:val="231F20"/>
          <w:spacing w:val="-3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document</w:t>
      </w:r>
      <w:r>
        <w:rPr>
          <w:color w:val="231F20"/>
          <w:spacing w:val="-3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originated: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(audience</w:t>
      </w:r>
      <w:r>
        <w:rPr>
          <w:i/>
          <w:color w:val="231F20"/>
          <w:spacing w:val="-3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request,</w:t>
      </w:r>
      <w:r>
        <w:rPr>
          <w:i/>
          <w:color w:val="231F20"/>
          <w:spacing w:val="-3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my</w:t>
      </w:r>
      <w:r>
        <w:rPr>
          <w:i/>
          <w:color w:val="231F20"/>
          <w:spacing w:val="-36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idea,</w:t>
      </w:r>
      <w:r>
        <w:rPr>
          <w:i/>
          <w:color w:val="231F20"/>
          <w:spacing w:val="-3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other)</w:t>
      </w:r>
      <w:r>
        <w:rPr>
          <w:i/>
          <w:color w:val="231F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Acceptable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length: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(comprehensive, concise,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Material</w:t>
      </w:r>
      <w:r>
        <w:rPr>
          <w:color w:val="231F20"/>
          <w:spacing w:val="-1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important</w:t>
      </w:r>
      <w:r>
        <w:rPr>
          <w:color w:val="231F20"/>
          <w:spacing w:val="-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to</w:t>
      </w:r>
      <w:r>
        <w:rPr>
          <w:color w:val="231F20"/>
          <w:spacing w:val="-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18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audience: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(interpretations, costs,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Most</w:t>
      </w:r>
      <w:r>
        <w:rPr>
          <w:color w:val="231F20"/>
          <w:spacing w:val="-24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useful</w:t>
      </w:r>
      <w:r>
        <w:rPr>
          <w:color w:val="231F20"/>
          <w:spacing w:val="-23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arrangement: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(problem-causes-solutions,</w:t>
      </w:r>
      <w:r>
        <w:rPr>
          <w:i/>
          <w:color w:val="231F20"/>
          <w:spacing w:val="28"/>
          <w:w w:val="90"/>
          <w:sz w:val="19"/>
          <w:u w:val="single" w:color="231F20"/>
        </w:rPr>
        <w:t xml:space="preserve"> </w:t>
      </w:r>
      <w:r>
        <w:rPr>
          <w:i/>
          <w:color w:val="231F20"/>
          <w:w w:val="90"/>
          <w:sz w:val="19"/>
          <w:u w:val="single" w:color="231F20"/>
        </w:rPr>
        <w:t>other)</w:t>
      </w:r>
      <w:r>
        <w:rPr>
          <w:i/>
          <w:color w:val="231F20"/>
          <w:w w:val="91"/>
          <w:sz w:val="19"/>
        </w:rPr>
        <w:t xml:space="preserve"> </w:t>
      </w:r>
      <w:r>
        <w:rPr>
          <w:color w:val="231F20"/>
          <w:spacing w:val="-4"/>
          <w:sz w:val="19"/>
        </w:rPr>
        <w:t>Tone:</w:t>
      </w:r>
      <w:r>
        <w:rPr>
          <w:color w:val="231F20"/>
          <w:spacing w:val="-4"/>
          <w:sz w:val="19"/>
          <w:u w:val="single" w:color="231F20"/>
        </w:rPr>
        <w:t xml:space="preserve"> </w:t>
      </w:r>
      <w:r>
        <w:rPr>
          <w:color w:val="231F20"/>
          <w:spacing w:val="-4"/>
          <w:sz w:val="19"/>
          <w:u w:val="single" w:color="231F20"/>
        </w:rPr>
        <w:tab/>
      </w:r>
      <w:r>
        <w:rPr>
          <w:i/>
          <w:color w:val="231F20"/>
          <w:w w:val="90"/>
          <w:sz w:val="19"/>
          <w:u w:val="single" w:color="231F20"/>
        </w:rPr>
        <w:t>(businesslike, apologetic, enthusiastic, other)</w:t>
      </w:r>
      <w:r>
        <w:rPr>
          <w:i/>
          <w:color w:val="231F20"/>
          <w:w w:val="90"/>
          <w:sz w:val="19"/>
        </w:rPr>
        <w:t xml:space="preserve"> </w:t>
      </w:r>
      <w:r>
        <w:rPr>
          <w:color w:val="231F20"/>
          <w:w w:val="95"/>
          <w:sz w:val="19"/>
        </w:rPr>
        <w:t>Cultural</w:t>
      </w:r>
      <w:r>
        <w:rPr>
          <w:color w:val="231F20"/>
          <w:spacing w:val="-29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considerations: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(level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of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detail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or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directness,</w:t>
      </w:r>
      <w:r>
        <w:rPr>
          <w:i/>
          <w:color w:val="231F20"/>
          <w:spacing w:val="-23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other)</w:t>
      </w:r>
      <w:r>
        <w:rPr>
          <w:i/>
          <w:color w:val="231F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Intended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effect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on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this</w:t>
      </w:r>
      <w:r>
        <w:rPr>
          <w:color w:val="231F20"/>
          <w:spacing w:val="-20"/>
          <w:w w:val="95"/>
          <w:sz w:val="19"/>
        </w:rPr>
        <w:t xml:space="preserve"> </w:t>
      </w:r>
      <w:r>
        <w:rPr>
          <w:color w:val="231F20"/>
          <w:w w:val="95"/>
          <w:sz w:val="19"/>
        </w:rPr>
        <w:t>audience:</w:t>
      </w:r>
      <w:r>
        <w:rPr>
          <w:color w:val="231F20"/>
          <w:w w:val="95"/>
          <w:sz w:val="19"/>
          <w:u w:val="single" w:color="231F20"/>
        </w:rPr>
        <w:t xml:space="preserve"> </w:t>
      </w:r>
      <w:r>
        <w:rPr>
          <w:color w:val="231F20"/>
          <w:w w:val="95"/>
          <w:sz w:val="19"/>
          <w:u w:val="single" w:color="231F20"/>
        </w:rPr>
        <w:tab/>
      </w:r>
      <w:r>
        <w:rPr>
          <w:color w:val="231F20"/>
          <w:w w:val="95"/>
          <w:sz w:val="19"/>
          <w:u w:val="single" w:color="231F20"/>
        </w:rPr>
        <w:tab/>
      </w:r>
      <w:r>
        <w:rPr>
          <w:i/>
          <w:color w:val="231F20"/>
          <w:w w:val="95"/>
          <w:sz w:val="19"/>
          <w:u w:val="single" w:color="231F20"/>
        </w:rPr>
        <w:t>(win</w:t>
      </w:r>
      <w:r>
        <w:rPr>
          <w:i/>
          <w:color w:val="231F20"/>
          <w:spacing w:val="-3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support,</w:t>
      </w:r>
      <w:r>
        <w:rPr>
          <w:i/>
          <w:color w:val="231F20"/>
          <w:spacing w:val="-36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change</w:t>
      </w:r>
      <w:r>
        <w:rPr>
          <w:i/>
          <w:color w:val="231F20"/>
          <w:spacing w:val="-3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behavior,</w:t>
      </w:r>
      <w:r>
        <w:rPr>
          <w:i/>
          <w:color w:val="231F20"/>
          <w:spacing w:val="-35"/>
          <w:w w:val="95"/>
          <w:sz w:val="19"/>
          <w:u w:val="single" w:color="231F20"/>
        </w:rPr>
        <w:t xml:space="preserve"> </w:t>
      </w:r>
      <w:r>
        <w:rPr>
          <w:i/>
          <w:color w:val="231F20"/>
          <w:w w:val="95"/>
          <w:sz w:val="19"/>
          <w:u w:val="single" w:color="231F20"/>
        </w:rPr>
        <w:t>other)</w:t>
      </w:r>
      <w:r>
        <w:rPr>
          <w:i/>
          <w:color w:val="231F20"/>
          <w:w w:val="95"/>
          <w:sz w:val="19"/>
        </w:rPr>
        <w:t xml:space="preserve"> </w:t>
      </w:r>
      <w:r>
        <w:rPr>
          <w:color w:val="231F20"/>
          <w:w w:val="90"/>
          <w:sz w:val="19"/>
        </w:rPr>
        <w:t>Due</w:t>
      </w:r>
      <w:r>
        <w:rPr>
          <w:color w:val="231F20"/>
          <w:spacing w:val="-14"/>
          <w:w w:val="90"/>
          <w:sz w:val="19"/>
        </w:rPr>
        <w:t xml:space="preserve"> </w:t>
      </w:r>
      <w:r>
        <w:rPr>
          <w:color w:val="231F20"/>
          <w:w w:val="90"/>
          <w:sz w:val="19"/>
        </w:rPr>
        <w:t>date: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w w:val="79"/>
          <w:sz w:val="19"/>
          <w:u w:val="single" w:color="231F20"/>
        </w:rPr>
        <w:t xml:space="preserve"> </w:t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  <w:r>
        <w:rPr>
          <w:color w:val="231F20"/>
          <w:sz w:val="19"/>
          <w:u w:val="single" w:color="231F20"/>
        </w:rPr>
        <w:tab/>
      </w:r>
    </w:p>
    <w:p w14:paraId="33375A2F" w14:textId="77777777" w:rsidR="00441ADE" w:rsidRDefault="00441ADE">
      <w:pPr>
        <w:spacing w:before="10"/>
        <w:rPr>
          <w:sz w:val="19"/>
        </w:rPr>
      </w:pPr>
    </w:p>
    <w:p w14:paraId="6D8B7C29" w14:textId="77777777" w:rsidR="00441ADE" w:rsidRDefault="00F97322">
      <w:pPr>
        <w:spacing w:before="104" w:line="252" w:lineRule="auto"/>
        <w:ind w:left="101" w:right="337"/>
        <w:rPr>
          <w:sz w:val="18"/>
        </w:rPr>
      </w:pPr>
      <w:r>
        <w:rPr>
          <w:b/>
          <w:color w:val="538870"/>
          <w:w w:val="105"/>
          <w:sz w:val="19"/>
        </w:rPr>
        <w:t xml:space="preserve">FIGURE 3.7 </w:t>
      </w:r>
      <w:r>
        <w:rPr>
          <w:b/>
          <w:color w:val="231F20"/>
          <w:w w:val="105"/>
          <w:sz w:val="19"/>
        </w:rPr>
        <w:t xml:space="preserve">Audience and Use Profile Sheet </w:t>
      </w:r>
      <w:r>
        <w:rPr>
          <w:color w:val="231F20"/>
          <w:w w:val="105"/>
          <w:sz w:val="18"/>
        </w:rPr>
        <w:t>For a completed profile in an actual writing situation, see Figure 4.5.</w:t>
      </w:r>
    </w:p>
    <w:sectPr w:rsidR="00441ADE">
      <w:type w:val="continuous"/>
      <w:pgSz w:w="11160" w:h="13140"/>
      <w:pgMar w:top="600" w:right="8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ADE"/>
    <w:rsid w:val="001E40DE"/>
    <w:rsid w:val="00441ADE"/>
    <w:rsid w:val="00C07E27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863D"/>
  <w15:docId w15:val="{B9F36728-80D3-D745-9933-43221988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456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>Utah State Univesity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LANN.9573.Ch03_p025-047.qxd</dc:title>
  <dc:creator>Commercial_CD</dc:creator>
  <cp:lastModifiedBy>Avery Edenfield</cp:lastModifiedBy>
  <cp:revision>4</cp:revision>
  <dcterms:created xsi:type="dcterms:W3CDTF">2019-08-15T15:21:00Z</dcterms:created>
  <dcterms:modified xsi:type="dcterms:W3CDTF">2019-08-15T15:22:00Z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2017-01-06T00:00:00Z</vt:filetime>
  </property>
  <property fmtid="{D5CDD505-2E9C-101B-9397-08002B2CF9AE}" pid="3" name="Creator">
    <vt:lpwstr>QuarkXPress. 4.11: AdobePS 8.7.0</vt:lpwstr>
  </property>
  <property fmtid="{D5CDD505-2E9C-101B-9397-08002B2CF9AE}" pid="4" name="LastSaved">
    <vt:filetime>2019-08-15T00:00:00Z</vt:filetime>
  </property>
</Properties>
</file>